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Lines/>
        <w:tabs>
          <w:tab w:val="left" w:pos="7655" w:leader="none"/>
        </w:tabs>
        <w:jc w:val="center"/>
        <w:rPr>
          <w:sz w:val="16"/>
        </w:rPr>
      </w:pPr>
      <w:r>
        <w:rPr>
          <w:sz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3928"/>
        <w:gridCol w:w="2653"/>
      </w:tblGrid>
      <w:tr>
        <w:trPr>
          <w:cantSplit w:val="false"/>
        </w:trPr>
        <w:tc>
          <w:tcPr>
            <w:tcW w:w="699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keepLines/>
              <w:tabs>
                <w:tab w:val="left" w:pos="7655" w:leader="none"/>
              </w:tabs>
              <w:jc w:val="center"/>
              <w:rPr>
                <w:i/>
                <w:caps/>
              </w:rPr>
            </w:pPr>
            <w:r>
              <w:rPr>
                <w:i/>
                <w:caps/>
              </w:rPr>
              <w:t>Лист наблюдений аудита №1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er"/>
              <w:keepLines/>
              <w:tabs>
                <w:tab w:val="center" w:pos="4677" w:leader="none"/>
                <w:tab w:val="left" w:pos="7655" w:leader="none"/>
                <w:tab w:val="right" w:pos="9355" w:leader="none"/>
              </w:tabs>
              <w:spacing w:before="120" w:after="0"/>
              <w:rPr>
                <w:b/>
                <w:u w:val="single"/>
              </w:rPr>
            </w:pPr>
            <w:r>
              <w:rPr/>
              <w:t xml:space="preserve">Отчет № </w:t>
            </w:r>
            <w:ins w:id="0" w:author="Irina Zalevskaya" w:date="2014-04-22T11:01:00Z">
              <w:r>
                <w:rPr>
                  <w:b/>
                  <w:u w:val="single"/>
                </w:rPr>
                <w:t>0</w:t>
              </w:r>
            </w:ins>
            <w:r>
              <w:rPr>
                <w:b/>
                <w:u w:val="single"/>
              </w:rPr>
              <w:t>1</w:t>
            </w:r>
            <w:ins w:id="1" w:author="Irina Zalevskaya" w:date="2014-04-22T11:01:00Z">
              <w:r>
                <w:rPr>
                  <w:b/>
                  <w:u w:val="single"/>
                </w:rPr>
                <w:t xml:space="preserve"> </w:t>
              </w:r>
            </w:ins>
            <w:r>
              <w:rPr>
                <w:b/>
                <w:u w:val="single"/>
              </w:rPr>
              <w:t>– 01 – 2016</w:t>
            </w:r>
          </w:p>
          <w:p>
            <w:pPr>
              <w:pStyle w:val="Header"/>
              <w:keepLines/>
              <w:tabs>
                <w:tab w:val="center" w:pos="4677" w:leader="none"/>
                <w:tab w:val="left" w:pos="7655" w:leader="none"/>
                <w:tab w:val="right" w:pos="9355" w:leader="none"/>
              </w:tabs>
              <w:rPr>
                <w:u w:val="single"/>
              </w:rPr>
            </w:pPr>
            <w:r>
              <w:rPr/>
              <w:t xml:space="preserve">от </w:t>
            </w:r>
            <w:r>
              <w:rPr>
                <w:u w:val="single"/>
              </w:rPr>
              <w:t>«13» апреля 2016 г.</w:t>
            </w:r>
          </w:p>
        </w:tc>
      </w:tr>
      <w:tr>
        <w:trPr>
          <w:cantSplit w:val="false"/>
        </w:trPr>
        <w:tc>
          <w:tcPr>
            <w:tcW w:w="9647" w:type="dxa"/>
            <w:gridSpan w:val="3"/>
            <w:tcBorders>
              <w:top w:val="nil"/>
              <w:left w:val="nil"/>
              <w:bottom w:val="double" w:sz="4" w:space="0" w:color="00000A"/>
              <w:insideH w:val="doub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Header"/>
              <w:keepLines/>
              <w:tabs>
                <w:tab w:val="center" w:pos="4677" w:leader="none"/>
                <w:tab w:val="left" w:pos="7655" w:leader="none"/>
                <w:tab w:val="right" w:pos="9355" w:leader="none"/>
              </w:tabs>
              <w:rPr/>
            </w:pPr>
            <w:r>
              <w:rPr/>
            </w:r>
          </w:p>
        </w:tc>
      </w:tr>
      <w:tr>
        <w:trPr>
          <w:trHeight w:val="665" w:hRule="atLeast"/>
          <w:cantSplit w:val="true"/>
        </w:trPr>
        <w:tc>
          <w:tcPr>
            <w:tcW w:w="9647" w:type="dxa"/>
            <w:gridSpan w:val="3"/>
            <w:tcBorders>
              <w:top w:val="double" w:sz="4" w:space="0" w:color="00000A"/>
              <w:left w:val="double" w:sz="4" w:space="0" w:color="00000A"/>
              <w:bottom w:val="double" w:sz="4" w:space="0" w:color="00000A"/>
              <w:insideH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keepLines/>
              <w:tabs>
                <w:tab w:val="left" w:pos="7655" w:leader="none"/>
              </w:tabs>
              <w:rPr>
                <w:b/>
              </w:rPr>
            </w:pPr>
            <w:r>
              <w:rPr>
                <w:i/>
              </w:rPr>
              <w:t>Сотрудник:</w:t>
            </w:r>
            <w:r>
              <w:rPr>
                <w:b/>
              </w:rPr>
              <w:t xml:space="preserve"> Руководитель ОТ – Фирсанов К.А.</w:t>
            </w:r>
          </w:p>
        </w:tc>
      </w:tr>
      <w:tr>
        <w:trPr>
          <w:cantSplit w:val="false"/>
        </w:trPr>
        <w:tc>
          <w:tcPr>
            <w:tcW w:w="3066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keepLines/>
              <w:tabs>
                <w:tab w:val="left" w:pos="7655" w:leader="none"/>
              </w:tabs>
              <w:rPr/>
            </w:pPr>
            <w:r>
              <w:rPr/>
              <w:t>Беседа проведена с:</w:t>
            </w:r>
          </w:p>
          <w:p>
            <w:pPr>
              <w:pStyle w:val="Normal"/>
              <w:keepLines/>
              <w:tabs>
                <w:tab w:val="left" w:pos="7655" w:leader="none"/>
              </w:tabs>
              <w:rPr/>
            </w:pPr>
            <w:r>
              <w:rPr/>
              <w:t>Ф.И.О. должность</w:t>
            </w:r>
          </w:p>
        </w:tc>
        <w:tc>
          <w:tcPr>
            <w:tcW w:w="6581" w:type="dxa"/>
            <w:gridSpan w:val="2"/>
            <w:tcBorders>
              <w:top w:val="doub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keepLines/>
              <w:tabs>
                <w:tab w:val="left" w:pos="7655" w:leader="none"/>
              </w:tabs>
              <w:rPr/>
            </w:pPr>
            <w:r>
              <w:rPr/>
              <w:t>Фирсанов К.А. – Руководитель отдела тестирования</w:t>
            </w:r>
          </w:p>
          <w:p>
            <w:pPr>
              <w:pStyle w:val="Normal"/>
              <w:keepLines/>
              <w:tabs>
                <w:tab w:val="left" w:pos="7655" w:leader="none"/>
              </w:tabs>
              <w:rPr/>
            </w:pPr>
            <w:r>
              <w:rPr/>
              <w:t xml:space="preserve">Софронов А.С. </w:t>
            </w:r>
            <w:bookmarkStart w:id="0" w:name="_GoBack"/>
            <w:bookmarkEnd w:id="0"/>
            <w:r>
              <w:rPr/>
              <w:t>- младший тестировщик</w:t>
            </w:r>
          </w:p>
        </w:tc>
      </w:tr>
      <w:tr>
        <w:trPr>
          <w:trHeight w:val="641" w:hRule="atLeast"/>
          <w:cantSplit w:val="false"/>
        </w:trPr>
        <w:tc>
          <w:tcPr>
            <w:tcW w:w="3066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Lines/>
              <w:tabs>
                <w:tab w:val="left" w:pos="7655" w:leader="none"/>
              </w:tabs>
              <w:rPr/>
            </w:pPr>
            <w:r>
              <w:rPr/>
              <w:t>Ф.И.О. руководителя аудиторской группы</w:t>
            </w:r>
          </w:p>
        </w:tc>
        <w:tc>
          <w:tcPr>
            <w:tcW w:w="6581" w:type="dxa"/>
            <w:gridSpan w:val="2"/>
            <w:tcBorders>
              <w:top w:val="doub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keepLines/>
              <w:tabs>
                <w:tab w:val="left" w:pos="7655" w:leader="none"/>
              </w:tabs>
              <w:rPr/>
            </w:pPr>
            <w:r>
              <w:rPr/>
              <w:t>Мельников И.А.</w:t>
            </w:r>
          </w:p>
        </w:tc>
      </w:tr>
      <w:tr>
        <w:trPr>
          <w:trHeight w:val="693" w:hRule="atLeast"/>
          <w:cantSplit w:val="false"/>
        </w:trPr>
        <w:tc>
          <w:tcPr>
            <w:tcW w:w="3066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Lines/>
              <w:tabs>
                <w:tab w:val="left" w:pos="7655" w:leader="none"/>
              </w:tabs>
              <w:rPr/>
            </w:pPr>
            <w:r>
              <w:rPr/>
              <w:t>Ф.И.О. аудиторов</w:t>
            </w:r>
          </w:p>
        </w:tc>
        <w:tc>
          <w:tcPr>
            <w:tcW w:w="6581" w:type="dxa"/>
            <w:gridSpan w:val="2"/>
            <w:tcBorders>
              <w:top w:val="doub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keepLines/>
              <w:tabs>
                <w:tab w:val="left" w:pos="7655" w:leader="none"/>
              </w:tabs>
              <w:rPr/>
            </w:pPr>
            <w:r>
              <w:rPr/>
              <w:t>Мельников И.П., Непомнящих Н.В.</w:t>
            </w:r>
          </w:p>
        </w:tc>
      </w:tr>
      <w:tr>
        <w:trPr>
          <w:cantSplit w:val="false"/>
        </w:trPr>
        <w:tc>
          <w:tcPr>
            <w:tcW w:w="9647" w:type="dxa"/>
            <w:gridSpan w:val="3"/>
            <w:tcBorders>
              <w:top w:val="doub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ntents1"/>
              <w:numPr>
                <w:ilvl w:val="0"/>
                <w:numId w:val="1"/>
              </w:numPr>
              <w:spacing w:before="120" w:after="120"/>
              <w:ind w:left="0" w:right="0" w:hanging="360"/>
              <w:jc w:val="both"/>
              <w:rPr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b w:val="false"/>
                <w:caps w:val="false"/>
                <w:smallCaps w:val="false"/>
                <w:sz w:val="24"/>
                <w:szCs w:val="24"/>
              </w:rPr>
              <w:t>В ПП-04 «Положение о подразделении. Отдел тестирования» раздел 2 Основные цели и задачи. Не прозрачно ведется процесс снижения рисков проектов, связанных с качеством разрабатываемых продуктов.</w:t>
            </w:r>
          </w:p>
          <w:p>
            <w:pPr>
              <w:pStyle w:val="Normal"/>
              <w:rPr/>
            </w:pPr>
            <w:r>
              <w:rPr/>
              <w:t>Рекомендовано: проработать методы работы с рисками, определенными для подразделения и проектов.</w:t>
            </w:r>
          </w:p>
        </w:tc>
      </w:tr>
      <w:tr>
        <w:trPr>
          <w:cantSplit w:val="false"/>
        </w:trPr>
        <w:tc>
          <w:tcPr>
            <w:tcW w:w="9647" w:type="dxa"/>
            <w:gridSpan w:val="3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keepLines/>
              <w:numPr>
                <w:ilvl w:val="0"/>
                <w:numId w:val="1"/>
              </w:numPr>
              <w:tabs>
                <w:tab w:val="left" w:pos="0" w:leader="none"/>
              </w:tabs>
              <w:ind w:left="0" w:right="0" w:hanging="360"/>
              <w:jc w:val="both"/>
              <w:rPr/>
            </w:pPr>
            <w:r>
              <w:rPr/>
              <w:t>Провести повторное ознакомление с ключевыми моментами инструкции И-15 «Инструкция по планированию и контролю соблюдения планового распределения ресурсов по проектам» разделы 7-8.</w:t>
            </w:r>
          </w:p>
        </w:tc>
      </w:tr>
      <w:tr>
        <w:trPr>
          <w:cantSplit w:val="false"/>
        </w:trPr>
        <w:tc>
          <w:tcPr>
            <w:tcW w:w="9647" w:type="dxa"/>
            <w:gridSpan w:val="3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keepLines/>
              <w:numPr>
                <w:ilvl w:val="0"/>
                <w:numId w:val="2"/>
              </w:numPr>
              <w:tabs>
                <w:tab w:val="left" w:pos="142" w:leader="none"/>
              </w:tabs>
              <w:ind w:left="0" w:right="0" w:hanging="360"/>
              <w:jc w:val="both"/>
              <w:rPr/>
            </w:pPr>
            <w:r>
              <w:rPr/>
              <w:t xml:space="preserve">В отделе тестирования не проработан процесс аттестации сотрудников. </w:t>
            </w:r>
          </w:p>
          <w:p>
            <w:pPr>
              <w:pStyle w:val="ListParagraph"/>
              <w:keepLines/>
              <w:tabs>
                <w:tab w:val="left" w:pos="142" w:leader="none"/>
              </w:tabs>
              <w:ind w:left="0" w:right="0" w:hanging="0"/>
              <w:jc w:val="both"/>
              <w:rPr/>
            </w:pPr>
            <w:r>
              <w:rPr/>
              <w:t>Рекомендовано: совместно с отделом управления персоналом формализовать процесс аттестации.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extAlignment w:val="auto"/>
        <w:rPr/>
      </w:pPr>
      <w:r>
        <w:rPr/>
        <w:t xml:space="preserve">Руководитель аудиторской </w:t>
      </w:r>
    </w:p>
    <w:p>
      <w:pPr>
        <w:pStyle w:val="Normal"/>
        <w:textAlignment w:val="auto"/>
        <w:rPr/>
      </w:pPr>
      <w:r>
        <w:rPr/>
        <w:t xml:space="preserve">группы </w:t>
        <w:tab/>
        <w:tab/>
        <w:tab/>
        <w:t>________________(Мельников И.П.)</w:t>
        <w:tab/>
        <w:t xml:space="preserve"> «__»_________2016г.</w:t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textAlignment w:val="auto"/>
        <w:rPr/>
      </w:pPr>
      <w:r>
        <w:rPr/>
        <w:t>Аудиторы:</w:t>
        <w:tab/>
        <w:tab/>
        <w:tab/>
        <w:t>_________________(Непомнящих Н.В.)</w:t>
        <w:tab/>
        <w:t>«__»_________2016г.</w:t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textAlignment w:val="auto"/>
        <w:rPr/>
      </w:pPr>
      <w:r>
        <w:rPr/>
        <w:t>Специалист о сертификации_________________(Залевская И.В.)</w:t>
        <w:tab/>
        <w:t>«__»_________2016г.</w:t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textAlignment w:val="auto"/>
        <w:rPr/>
      </w:pPr>
      <w:r>
        <w:rPr/>
        <w:t>Руководитель отдела</w:t>
        <w:tab/>
        <w:t>_________________(Фирсанов К.А.)</w:t>
        <w:tab/>
        <w:t>«__»_________2016г.</w:t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overflowPunct w:val="false"/>
        <w:spacing w:lineRule="auto" w:line="276" w:before="0" w:after="200"/>
        <w:textAlignment w:val="auto"/>
        <w:rPr/>
      </w:pPr>
      <w:r>
        <w:rPr/>
      </w:r>
    </w:p>
    <w:p>
      <w:pPr>
        <w:pStyle w:val="Normal"/>
        <w:pageBreakBefore/>
        <w:suppressAutoHyphens w:val="true"/>
        <w:jc w:val="center"/>
        <w:rPr>
          <w:b/>
          <w:lang w:eastAsia="ar-SA"/>
        </w:rPr>
      </w:pPr>
      <w:r>
        <w:rPr>
          <w:b/>
          <w:lang w:eastAsia="ar-SA"/>
        </w:rPr>
        <w:t>План КД к листу наблюдений аудита отдела УП</w:t>
      </w:r>
    </w:p>
    <w:p>
      <w:pPr>
        <w:pStyle w:val="Normal"/>
        <w:suppressAutoHyphens w:val="true"/>
        <w:jc w:val="center"/>
        <w:rPr>
          <w:lang w:eastAsia="ar-SA"/>
        </w:rPr>
      </w:pPr>
      <w:r>
        <w:rPr>
          <w:lang w:eastAsia="ar-S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4"/>
        <w:gridCol w:w="3117"/>
        <w:gridCol w:w="1670"/>
      </w:tblGrid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Наблюдение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Корректирующее действие/коррекция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Дата внесения изменений</w:t>
            </w:r>
          </w:p>
        </w:tc>
      </w:tr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uppressAutoHyphens w:val="true"/>
              <w:ind w:left="0" w:right="0" w:hanging="360"/>
              <w:jc w:val="both"/>
              <w:rPr>
                <w:lang w:eastAsia="ar-SA"/>
              </w:rPr>
            </w:pPr>
            <w:r>
              <w:rPr>
                <w:lang w:eastAsia="ar-SA"/>
              </w:rPr>
              <w:t>Не прозрачный процесс работы с рисками, связанных с качеством разрабатываемых продуктов.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Разработка методов работы с рисками, связанных с качеством. Обновить раздел 2 ПП-04.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center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</w:tr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uppressAutoHyphens w:val="true"/>
              <w:ind w:left="0" w:right="0" w:hanging="360"/>
              <w:jc w:val="both"/>
              <w:rPr>
                <w:lang w:eastAsia="ar-SA"/>
              </w:rPr>
            </w:pPr>
            <w:r>
              <w:rPr>
                <w:lang w:eastAsia="ar-SA"/>
              </w:rPr>
              <w:t>Не достаточное знание положений И-15 сотрудниками подразделения.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Озвучить основные пункты И-15 на митинге подразделения не позднее 30.04.2016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center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</w:tr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uppressAutoHyphens w:val="true"/>
              <w:ind w:left="0" w:right="0" w:hanging="360"/>
              <w:jc w:val="both"/>
              <w:rPr>
                <w:lang w:eastAsia="ar-SA"/>
              </w:rPr>
            </w:pPr>
            <w:r>
              <w:rPr>
                <w:lang w:eastAsia="ar-SA"/>
              </w:rPr>
              <w:t>Не проработан процесс аттестации сотрудников подразделения.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Формализовать и документально оформить процесс аттестации сотрудников подразделения. Срок 30.09.16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center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</w:tr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uppressAutoHyphens w:val="true"/>
              <w:ind w:left="0" w:right="0" w:hanging="360"/>
              <w:jc w:val="both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center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</w:tr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uppressAutoHyphens w:val="true"/>
              <w:ind w:left="0" w:right="0" w:hanging="360"/>
              <w:jc w:val="both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uppressAutoHyphens w:val="true"/>
              <w:ind w:left="35" w:right="0" w:hanging="360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center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</w:tr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uppressAutoHyphens w:val="true"/>
              <w:ind w:left="0" w:right="0" w:hanging="360"/>
              <w:jc w:val="both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center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</w:tr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uppressAutoHyphens w:val="true"/>
              <w:ind w:left="0" w:right="0" w:hanging="360"/>
              <w:jc w:val="both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uppressAutoHyphens w:val="true"/>
              <w:ind w:left="35" w:right="0" w:hanging="0"/>
              <w:jc w:val="center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extAlignment w:val="auto"/>
        <w:rPr/>
      </w:pPr>
      <w:r>
        <w:rPr/>
        <w:t xml:space="preserve">Руководитель аудиторской </w:t>
      </w:r>
    </w:p>
    <w:p>
      <w:pPr>
        <w:pStyle w:val="Normal"/>
        <w:textAlignment w:val="auto"/>
        <w:rPr/>
      </w:pPr>
      <w:r>
        <w:rPr/>
        <w:t xml:space="preserve">группы </w:t>
        <w:tab/>
        <w:tab/>
        <w:tab/>
        <w:t>________________(Мельников И.П.)</w:t>
        <w:tab/>
        <w:t xml:space="preserve"> «__»_________2016г.</w:t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textAlignment w:val="auto"/>
        <w:rPr/>
      </w:pPr>
      <w:r>
        <w:rPr/>
        <w:t>Аудиторы:</w:t>
        <w:tab/>
        <w:tab/>
        <w:tab/>
        <w:t>_________________(Непомнящих Н.В.)</w:t>
        <w:tab/>
        <w:t>«__»_________2016г.</w:t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textAlignment w:val="auto"/>
        <w:rPr/>
      </w:pPr>
      <w:r>
        <w:rPr/>
        <w:t>Специалист о сертификации_________________(Залевская И.В.)</w:t>
        <w:tab/>
        <w:t>«__»_________2016г.</w:t>
      </w:r>
    </w:p>
    <w:p>
      <w:pPr>
        <w:pStyle w:val="Normal"/>
        <w:textAlignment w:val="auto"/>
        <w:rPr/>
      </w:pPr>
      <w:r>
        <w:rPr/>
      </w:r>
    </w:p>
    <w:p>
      <w:pPr>
        <w:pStyle w:val="Normal"/>
        <w:textAlignment w:val="auto"/>
        <w:rPr/>
      </w:pPr>
      <w:r>
        <w:rPr/>
        <w:t>Руководитель отдела</w:t>
        <w:tab/>
        <w:t>_________________(Фирсанов К.А.)</w:t>
        <w:tab/>
        <w:t>«__»_________2016г.</w:t>
      </w:r>
    </w:p>
    <w:p>
      <w:pPr>
        <w:pStyle w:val="Normal"/>
        <w:textAlignment w:val="auto"/>
        <w:rPr/>
      </w:pPr>
      <w:r>
        <w:rPr/>
      </w:r>
    </w:p>
    <w:sectPr>
      <w:type w:val="nextPage"/>
      <w:pgSz w:w="11906" w:h="16838"/>
      <w:pgMar w:left="1701" w:right="850" w:header="0" w:top="709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Body Text Indent 3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8389e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eastAsia="ru-RU" w:val="ru-RU" w:bidi="ar-SA"/>
    </w:rPr>
  </w:style>
  <w:style w:type="paragraph" w:styleId="Heading1">
    <w:name w:val="Heading 1"/>
    <w:qFormat/>
    <w:link w:val="10"/>
    <w:rsid w:val="0088389e"/>
    <w:basedOn w:val="Normal"/>
    <w:pPr>
      <w:keepNext/>
      <w:outlineLvl w:val="0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88389e"/>
    <w:basedOn w:val="DefaultParagraphFont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3" w:customStyle="1">
    <w:name w:val="Верхний колонтитул Знак"/>
    <w:link w:val="a3"/>
    <w:rsid w:val="0088389e"/>
    <w:basedOn w:val="DefaultParagraphFont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" w:customStyle="1">
    <w:name w:val="Основной текст с отступом 3 Знак"/>
    <w:link w:val="3"/>
    <w:rsid w:val="0088389e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Текст выноски Знак"/>
    <w:uiPriority w:val="99"/>
    <w:semiHidden/>
    <w:link w:val="a6"/>
    <w:rsid w:val="001e3e8d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uiPriority w:val="99"/>
    <w:semiHidden/>
    <w:unhideWhenUsed/>
    <w:rsid w:val="002c6234"/>
    <w:basedOn w:val="DefaultParagraphFont"/>
    <w:rPr>
      <w:sz w:val="16"/>
      <w:szCs w:val="16"/>
    </w:rPr>
  </w:style>
  <w:style w:type="character" w:styleId="Style15" w:customStyle="1">
    <w:name w:val="Текст примечания Знак"/>
    <w:uiPriority w:val="99"/>
    <w:semiHidden/>
    <w:link w:val="a9"/>
    <w:rsid w:val="002c6234"/>
    <w:basedOn w:val="DefaultParagraphFont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uiPriority w:val="99"/>
    <w:semiHidden/>
    <w:link w:val="ab"/>
    <w:rsid w:val="002c6234"/>
    <w:basedOn w:val="Style1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link w:val="a4"/>
    <w:rsid w:val="0088389e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BodyTextIndent3">
    <w:name w:val="Body Text Indent 3"/>
    <w:link w:val="30"/>
    <w:rsid w:val="0088389e"/>
    <w:basedOn w:val="Normal"/>
    <w:pPr>
      <w:overflowPunct w:val="false"/>
      <w:ind w:left="0" w:right="0" w:firstLine="720"/>
      <w:jc w:val="both"/>
      <w:textAlignment w:val="auto"/>
    </w:pPr>
    <w:rPr>
      <w:sz w:val="28"/>
    </w:rPr>
  </w:style>
  <w:style w:type="paragraph" w:styleId="Contents1">
    <w:name w:val="Contents 1"/>
    <w:semiHidden/>
    <w:rsid w:val="0088389e"/>
    <w:basedOn w:val="Normal"/>
    <w:pPr>
      <w:overflowPunct w:val="false"/>
      <w:spacing w:before="120" w:after="120"/>
      <w:textAlignment w:val="auto"/>
    </w:pPr>
    <w:rPr>
      <w:b/>
      <w:bCs/>
      <w:caps/>
      <w:sz w:val="20"/>
    </w:rPr>
  </w:style>
  <w:style w:type="paragraph" w:styleId="ListParagraph">
    <w:name w:val="List Paragraph"/>
    <w:uiPriority w:val="34"/>
    <w:qFormat/>
    <w:rsid w:val="00b37b40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7"/>
    <w:rsid w:val="001e3e8d"/>
    <w:basedOn w:val="Normal"/>
    <w:pPr/>
    <w:rPr>
      <w:rFonts w:ascii="Tahoma" w:hAnsi="Tahoma" w:cs="Tahoma"/>
      <w:sz w:val="16"/>
      <w:szCs w:val="16"/>
    </w:rPr>
  </w:style>
  <w:style w:type="paragraph" w:styleId="Annotationtext">
    <w:name w:val="annotation text"/>
    <w:uiPriority w:val="99"/>
    <w:semiHidden/>
    <w:unhideWhenUsed/>
    <w:link w:val="aa"/>
    <w:rsid w:val="002c6234"/>
    <w:basedOn w:val="Normal"/>
    <w:pPr/>
    <w:rPr>
      <w:sz w:val="20"/>
    </w:rPr>
  </w:style>
  <w:style w:type="paragraph" w:styleId="Annotationsubject">
    <w:name w:val="annotation subject"/>
    <w:uiPriority w:val="99"/>
    <w:semiHidden/>
    <w:unhideWhenUsed/>
    <w:link w:val="ac"/>
    <w:rsid w:val="002c6234"/>
    <w:basedOn w:val="Annotationtext"/>
    <w:pPr/>
    <w:rPr>
      <w:b/>
      <w:bCs/>
    </w:rPr>
  </w:style>
  <w:style w:type="paragraph" w:styleId="Revision">
    <w:name w:val="Revision"/>
    <w:uiPriority w:val="99"/>
    <w:semiHidden/>
    <w:rsid w:val="002c623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9B73A-BFE9-4D21-A6A1-18CFDADB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2014-04-24T03:46:00Z</dcterms:created>
  <dc:creator>Irina Zalevskaya</dc:creator>
  <dc:language>en-US</dc:language>
  <cp:lastModifiedBy>Irina Zalevskaya</cp:lastModifiedBy>
  <cp:lastPrinted>2015-04-06T03:43:00Z</cp:lastPrinted>
  <dcterms:modified xsi:type="dcterms:W3CDTF">2016-04-14T05:29:00Z</dcterms:modified>
  <cp:revision>43</cp:revision>
</cp:coreProperties>
</file>